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48C9" w14:textId="62742E88" w:rsidR="00CD48DF" w:rsidRDefault="00CD48DF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春节</w:t>
      </w:r>
      <w:r w:rsidR="00615B96">
        <w:rPr>
          <w:rFonts w:ascii="Times New Roman" w:eastAsia="宋体" w:hAnsi="Times New Roman" w:cs="Times New Roman" w:hint="eastAsia"/>
          <w:sz w:val="30"/>
          <w:szCs w:val="30"/>
        </w:rPr>
        <w:t>期间刷手机</w:t>
      </w:r>
      <w:r>
        <w:rPr>
          <w:rFonts w:ascii="Times New Roman" w:eastAsia="宋体" w:hAnsi="Times New Roman" w:cs="Times New Roman" w:hint="eastAsia"/>
          <w:sz w:val="30"/>
          <w:szCs w:val="30"/>
        </w:rPr>
        <w:t>，填写</w:t>
      </w:r>
      <w:r w:rsidR="00615B96">
        <w:rPr>
          <w:rFonts w:ascii="Times New Roman" w:eastAsia="宋体" w:hAnsi="Times New Roman" w:cs="Times New Roman" w:hint="eastAsia"/>
          <w:sz w:val="30"/>
          <w:szCs w:val="30"/>
        </w:rPr>
        <w:t>一份</w:t>
      </w:r>
      <w:r w:rsidR="009139B2" w:rsidRPr="009C7D3C">
        <w:rPr>
          <w:rFonts w:ascii="Times New Roman" w:eastAsia="宋体" w:hAnsi="Times New Roman" w:cs="Times New Roman" w:hint="eastAsia"/>
          <w:sz w:val="30"/>
          <w:szCs w:val="30"/>
        </w:rPr>
        <w:t>问卷</w:t>
      </w:r>
      <w:r>
        <w:rPr>
          <w:rFonts w:ascii="Times New Roman" w:eastAsia="宋体" w:hAnsi="Times New Roman" w:cs="Times New Roman" w:hint="eastAsia"/>
          <w:sz w:val="30"/>
          <w:szCs w:val="30"/>
        </w:rPr>
        <w:t>做</w:t>
      </w:r>
      <w:r w:rsidR="009139B2" w:rsidRPr="009C7D3C">
        <w:rPr>
          <w:rFonts w:ascii="Times New Roman" w:eastAsia="宋体" w:hAnsi="Times New Roman" w:cs="Times New Roman" w:hint="eastAsia"/>
          <w:sz w:val="30"/>
          <w:szCs w:val="30"/>
        </w:rPr>
        <w:t>公益</w:t>
      </w:r>
      <w:r>
        <w:rPr>
          <w:rFonts w:ascii="Times New Roman" w:eastAsia="宋体" w:hAnsi="Times New Roman" w:cs="Times New Roman" w:hint="eastAsia"/>
          <w:sz w:val="30"/>
          <w:szCs w:val="30"/>
        </w:rPr>
        <w:t>可好？</w:t>
      </w:r>
    </w:p>
    <w:p w14:paraId="5960D599" w14:textId="77777777" w:rsidR="00CD48DF" w:rsidRPr="00E77ACC" w:rsidRDefault="00CD48DF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4760E90C" w14:textId="6E208037" w:rsidR="00CE7380" w:rsidRPr="00F86BA3" w:rsidRDefault="00CE7380" w:rsidP="00F20AD9">
      <w:pPr>
        <w:ind w:firstLineChars="200" w:firstLine="482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为科学奋斗的研究者</w:t>
      </w:r>
      <w:r w:rsidR="009C7D3C"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，祝你们</w:t>
      </w:r>
      <w:r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新春</w:t>
      </w:r>
      <w:r w:rsidR="009C7D3C"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快乐，</w:t>
      </w:r>
      <w:r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祝您在新的一年中龙腾虎跃，龙马精神</w:t>
      </w:r>
      <w:r w:rsidR="009C7D3C"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，在科研的征程上继续前进，收获更多的成果，在人类的知识宝库中留下您独特的贡献</w:t>
      </w:r>
      <w:r w:rsidRPr="00F86BA3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！</w:t>
      </w:r>
    </w:p>
    <w:p w14:paraId="0776FBB9" w14:textId="77777777" w:rsidR="009C7D3C" w:rsidRDefault="009C7D3C" w:rsidP="00F20AD9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A11016D" w14:textId="6A2DE921" w:rsidR="00E15A5F" w:rsidDel="00036438" w:rsidRDefault="00036438" w:rsidP="00036438">
      <w:pPr>
        <w:ind w:firstLineChars="200" w:firstLine="480"/>
        <w:jc w:val="left"/>
        <w:rPr>
          <w:del w:id="0" w:author="Owen Tuzki" w:date="2024-02-13T16:48:00Z"/>
          <w:rFonts w:ascii="Times New Roman" w:eastAsia="宋体" w:hAnsi="Times New Roman" w:cs="Times New Roman"/>
          <w:sz w:val="24"/>
        </w:rPr>
        <w:pPrChange w:id="1" w:author="Owen Tuzki" w:date="2024-02-13T17:04:00Z">
          <w:pPr>
            <w:ind w:firstLineChars="200" w:firstLine="480"/>
            <w:jc w:val="center"/>
          </w:pPr>
        </w:pPrChange>
      </w:pPr>
      <w:ins w:id="2" w:author="Owen Tuzki" w:date="2024-02-13T17:04:00Z">
        <w:r w:rsidRPr="00036438">
          <w:rPr>
            <w:rFonts w:ascii="Times New Roman" w:eastAsia="宋体" w:hAnsi="Times New Roman" w:cs="Times New Roman" w:hint="eastAsia"/>
            <w:sz w:val="24"/>
          </w:rPr>
          <w:t>春节假期，当你在家“躺平”时，是不是也在寻找一些有趣的事情来</w:t>
        </w:r>
      </w:ins>
      <w:ins w:id="3" w:author="Owen Tuzki" w:date="2024-02-13T17:05:00Z">
        <w:r>
          <w:rPr>
            <w:rFonts w:ascii="Times New Roman" w:eastAsia="宋体" w:hAnsi="Times New Roman" w:cs="Times New Roman" w:hint="eastAsia"/>
            <w:sz w:val="24"/>
          </w:rPr>
          <w:t>打发时间？</w:t>
        </w:r>
        <w:r w:rsidRPr="00036438">
          <w:rPr>
            <w:rFonts w:ascii="Times New Roman" w:eastAsia="宋体" w:hAnsi="Times New Roman" w:cs="Times New Roman" w:hint="eastAsia"/>
            <w:sz w:val="24"/>
          </w:rPr>
          <w:t>如果你已经厌倦了无脑刷屏</w:t>
        </w:r>
      </w:ins>
      <w:ins w:id="4" w:author="Owen Tuzki" w:date="2024-02-13T17:04:00Z">
        <w:r w:rsidRPr="00036438">
          <w:rPr>
            <w:rFonts w:ascii="Times New Roman" w:eastAsia="宋体" w:hAnsi="Times New Roman" w:cs="Times New Roman" w:hint="eastAsia"/>
            <w:sz w:val="24"/>
          </w:rPr>
          <w:t>，那我们有个更酷的建议给你——不如来参与我们的问卷调查，既能享受到探索科学的快感，又能轻松助力公益，一举两得！</w:t>
        </w:r>
      </w:ins>
      <w:del w:id="5" w:author="Owen Tuzki" w:date="2024-02-13T16:48:00Z">
        <w:r w:rsidR="009C7D3C" w:rsidDel="00F86BA3">
          <w:rPr>
            <w:rFonts w:ascii="Times New Roman" w:eastAsia="宋体" w:hAnsi="Times New Roman" w:cs="Times New Roman" w:hint="eastAsia"/>
            <w:sz w:val="24"/>
          </w:rPr>
          <w:delText>您是否也忍不住刷一刷手机？除了查看各种消息外</w:delText>
        </w:r>
        <w:r w:rsidR="00CE7380" w:rsidRPr="009C7D3C" w:rsidDel="00F86BA3">
          <w:rPr>
            <w:rFonts w:ascii="Times New Roman" w:eastAsia="宋体" w:hAnsi="Times New Roman" w:cs="Times New Roman" w:hint="eastAsia"/>
            <w:sz w:val="24"/>
          </w:rPr>
          <w:delText>，</w:delText>
        </w:r>
        <w:r w:rsidR="00566AF9" w:rsidRPr="009C7D3C" w:rsidDel="00F86BA3">
          <w:rPr>
            <w:rFonts w:ascii="Times New Roman" w:eastAsia="宋体" w:hAnsi="Times New Roman" w:cs="Times New Roman" w:hint="eastAsia"/>
            <w:sz w:val="24"/>
          </w:rPr>
          <w:delText>您</w:delText>
        </w:r>
        <w:r w:rsidR="009C7D3C" w:rsidDel="00F86BA3">
          <w:rPr>
            <w:rFonts w:ascii="Times New Roman" w:eastAsia="宋体" w:hAnsi="Times New Roman" w:cs="Times New Roman" w:hint="eastAsia"/>
            <w:sz w:val="24"/>
          </w:rPr>
          <w:delText>也扫码如下二给码，花十来分钟回答我们的关于</w:delText>
        </w:r>
        <w:r w:rsidR="00566AF9" w:rsidRPr="009C7D3C" w:rsidDel="00F86BA3">
          <w:rPr>
            <w:rFonts w:ascii="Times New Roman" w:eastAsia="宋体" w:hAnsi="Times New Roman" w:cs="Times New Roman" w:hint="eastAsia"/>
            <w:sz w:val="24"/>
          </w:rPr>
          <w:delText>开放科学的</w:delText>
        </w:r>
        <w:r w:rsidR="009C7D3C" w:rsidDel="00F86BA3">
          <w:rPr>
            <w:rFonts w:ascii="Times New Roman" w:eastAsia="宋体" w:hAnsi="Times New Roman" w:cs="Times New Roman" w:hint="eastAsia"/>
            <w:sz w:val="24"/>
          </w:rPr>
          <w:delText>调查，做一份公益。</w:delText>
        </w:r>
      </w:del>
    </w:p>
    <w:p w14:paraId="6DB172A8" w14:textId="77777777" w:rsidR="00036438" w:rsidRDefault="00036438" w:rsidP="00036438">
      <w:pPr>
        <w:ind w:firstLineChars="200" w:firstLine="480"/>
        <w:jc w:val="left"/>
        <w:rPr>
          <w:ins w:id="6" w:author="Owen Tuzki" w:date="2024-02-13T17:04:00Z"/>
          <w:rFonts w:ascii="Times New Roman" w:eastAsia="宋体" w:hAnsi="Times New Roman" w:cs="Times New Roman" w:hint="eastAsia"/>
          <w:sz w:val="24"/>
        </w:rPr>
        <w:pPrChange w:id="7" w:author="Owen Tuzki" w:date="2024-02-13T17:04:00Z">
          <w:pPr>
            <w:ind w:firstLineChars="200" w:firstLine="480"/>
            <w:jc w:val="center"/>
          </w:pPr>
        </w:pPrChange>
      </w:pPr>
    </w:p>
    <w:p w14:paraId="1D44CCC5" w14:textId="6D2194D2" w:rsidR="009A5395" w:rsidRDefault="009C7D3C">
      <w:pPr>
        <w:ind w:firstLineChars="200" w:firstLine="480"/>
        <w:jc w:val="center"/>
        <w:rPr>
          <w:rFonts w:ascii="宋体" w:eastAsia="宋体" w:hAnsi="宋体" w:cs="宋体"/>
          <w:sz w:val="24"/>
        </w:rPr>
        <w:pPrChange w:id="8" w:author="Owen Tuzki" w:date="2024-02-13T16:47:00Z">
          <w:pPr>
            <w:ind w:firstLineChars="200" w:firstLine="480"/>
          </w:pPr>
        </w:pPrChange>
      </w:pPr>
      <w:r>
        <w:rPr>
          <w:rFonts w:ascii="Times New Roman" w:eastAsia="宋体" w:hAnsi="Times New Roman" w:cs="Times New Roman"/>
          <w:noProof/>
          <w:sz w:val="24"/>
          <w:highlight w:val="yellow"/>
        </w:rPr>
        <w:drawing>
          <wp:inline distT="0" distB="0" distL="0" distR="0" wp14:anchorId="3C571F45" wp14:editId="755771F4">
            <wp:extent cx="2409532" cy="4283613"/>
            <wp:effectExtent l="0" t="0" r="0" b="3175"/>
            <wp:docPr id="1229100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74" cy="430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68F8" w14:textId="310C5799" w:rsidR="009A5395" w:rsidRPr="00BE0959" w:rsidRDefault="003F1E8F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问：</w:t>
      </w: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谁适合参与我们的调查</w:t>
      </w:r>
    </w:p>
    <w:p w14:paraId="400923E1" w14:textId="7D808B73" w:rsidR="0061628D" w:rsidRDefault="003F1E8F" w:rsidP="000677B4">
      <w:pPr>
        <w:spacing w:line="312" w:lineRule="auto"/>
        <w:rPr>
          <w:ins w:id="9" w:author="Owen Tuzki" w:date="2024-02-13T17:07:00Z"/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答：</w:t>
      </w:r>
      <w:ins w:id="10" w:author="Owen Tuzki" w:date="2024-02-13T17:07:00Z">
        <w:r w:rsidR="0061628D" w:rsidRPr="0061628D">
          <w:rPr>
            <w:rFonts w:ascii="Times New Roman" w:eastAsia="宋体" w:hAnsi="Times New Roman" w:cs="Times New Roman" w:hint="eastAsia"/>
            <w:sz w:val="24"/>
          </w:rPr>
          <w:t>所有在研究领域拼搏的战士们（包括教师、博士后和研究生哦！）。</w:t>
        </w:r>
      </w:ins>
    </w:p>
    <w:p w14:paraId="3A77F645" w14:textId="05238DF2" w:rsidR="009A5395" w:rsidRDefault="00036438" w:rsidP="0061628D">
      <w:pPr>
        <w:spacing w:line="312" w:lineRule="auto"/>
        <w:ind w:firstLineChars="200" w:firstLine="480"/>
        <w:rPr>
          <w:rFonts w:ascii="Times New Roman" w:eastAsia="宋体" w:hAnsi="Times New Roman" w:cs="Times New Roman"/>
          <w:sz w:val="24"/>
        </w:rPr>
        <w:pPrChange w:id="11" w:author="Owen Tuzki" w:date="2024-02-13T17:07:00Z">
          <w:pPr>
            <w:spacing w:line="312" w:lineRule="auto"/>
          </w:pPr>
        </w:pPrChange>
      </w:pPr>
      <w:ins w:id="12" w:author="Owen Tuzki" w:date="2024-02-13T17:06:00Z">
        <w:r w:rsidRPr="00036438">
          <w:rPr>
            <w:rFonts w:ascii="Times New Roman" w:eastAsia="宋体" w:hAnsi="Times New Roman" w:cs="Times New Roman" w:hint="eastAsia"/>
            <w:sz w:val="24"/>
          </w:rPr>
          <w:t>不管你是科研界的“新手村玩家”还是“高阶大佬”，我们都热烈欢迎你的加入！</w:t>
        </w:r>
      </w:ins>
      <w:del w:id="13" w:author="Owen Tuzki" w:date="2024-02-13T17:06:00Z">
        <w:r w:rsidR="003F1E8F" w:rsidRPr="00BE0959" w:rsidDel="00036438">
          <w:rPr>
            <w:rFonts w:ascii="Times New Roman" w:eastAsia="宋体" w:hAnsi="Times New Roman" w:cs="Times New Roman"/>
            <w:sz w:val="24"/>
          </w:rPr>
          <w:delText>所有在从事研究工作的研究者（包括教师、博士后和研究生）。</w:delText>
        </w:r>
        <w:r w:rsidR="003F1E8F" w:rsidRPr="003F1E8F" w:rsidDel="00036438">
          <w:rPr>
            <w:rFonts w:ascii="Times New Roman" w:eastAsia="宋体" w:hAnsi="Times New Roman" w:cs="Times New Roman" w:hint="eastAsia"/>
            <w:sz w:val="24"/>
            <w:highlight w:val="yellow"/>
          </w:rPr>
          <w:delText>不论您来自哪一学科领域，或处于何种研究阶段，我们均诚挚邀请您参与本次调查。</w:delText>
        </w:r>
      </w:del>
      <w:ins w:id="14" w:author="Owen Tuzki" w:date="2024-02-13T16:52:00Z">
        <w:r w:rsidR="00F86BA3" w:rsidRPr="00F86BA3">
          <w:rPr>
            <w:rFonts w:ascii="Times New Roman" w:eastAsia="宋体" w:hAnsi="Times New Roman" w:cs="Times New Roman" w:hint="eastAsia"/>
            <w:sz w:val="24"/>
            <w:rPrChange w:id="15" w:author="Owen Tuzki" w:date="2024-02-13T16:53:00Z">
              <w:rPr>
                <w:rFonts w:ascii="Times New Roman" w:eastAsia="宋体" w:hAnsi="Times New Roman" w:cs="Times New Roman" w:hint="eastAsia"/>
                <w:sz w:val="24"/>
                <w:highlight w:val="yellow"/>
              </w:rPr>
            </w:rPrChange>
          </w:rPr>
          <w:t>（</w:t>
        </w:r>
      </w:ins>
      <w:ins w:id="16" w:author="Owen Tuzki" w:date="2024-02-13T16:53:00Z">
        <w:r w:rsidR="00F86BA3" w:rsidRPr="00F86BA3">
          <w:rPr>
            <w:rFonts w:ascii="Times New Roman" w:eastAsia="宋体" w:hAnsi="Times New Roman" w:cs="Times New Roman" w:hint="eastAsia"/>
            <w:sz w:val="24"/>
            <w:rPrChange w:id="17" w:author="Owen Tuzki" w:date="2024-02-13T16:53:00Z">
              <w:rPr>
                <w:rFonts w:ascii="Times New Roman" w:eastAsia="宋体" w:hAnsi="Times New Roman" w:cs="Times New Roman" w:hint="eastAsia"/>
                <w:sz w:val="24"/>
                <w:highlight w:val="yellow"/>
              </w:rPr>
            </w:rPrChange>
          </w:rPr>
          <w:t>若您已经参与过</w:t>
        </w:r>
      </w:ins>
      <w:ins w:id="18" w:author="Owen Tuzki" w:date="2024-02-13T16:54:00Z">
        <w:r w:rsidR="00F86BA3">
          <w:rPr>
            <w:rFonts w:ascii="Times New Roman" w:eastAsia="宋体" w:hAnsi="Times New Roman" w:cs="Times New Roman" w:hint="eastAsia"/>
            <w:sz w:val="24"/>
          </w:rPr>
          <w:t>这次的</w:t>
        </w:r>
      </w:ins>
      <w:ins w:id="19" w:author="Owen Tuzki" w:date="2024-02-13T16:53:00Z">
        <w:r w:rsidR="00F86BA3" w:rsidRPr="00F86BA3">
          <w:rPr>
            <w:rFonts w:ascii="Times New Roman" w:eastAsia="宋体" w:hAnsi="Times New Roman" w:cs="Times New Roman" w:hint="eastAsia"/>
            <w:sz w:val="24"/>
            <w:rPrChange w:id="20" w:author="Owen Tuzki" w:date="2024-02-13T16:53:00Z">
              <w:rPr>
                <w:rFonts w:ascii="Times New Roman" w:eastAsia="宋体" w:hAnsi="Times New Roman" w:cs="Times New Roman" w:hint="eastAsia"/>
                <w:sz w:val="24"/>
                <w:highlight w:val="yellow"/>
              </w:rPr>
            </w:rPrChange>
          </w:rPr>
          <w:t>问卷调查就可以划走啦</w:t>
        </w:r>
        <w:r w:rsidR="00F86BA3" w:rsidRPr="00F86BA3">
          <w:rPr>
            <w:rFonts w:ascii="Times New Roman" w:eastAsia="宋体" w:hAnsi="Times New Roman" w:cs="Times New Roman"/>
            <w:sz w:val="24"/>
            <w:rPrChange w:id="21" w:author="Owen Tuzki" w:date="2024-02-13T16:53:00Z">
              <w:rPr>
                <w:rFonts w:ascii="Times New Roman" w:eastAsia="宋体" w:hAnsi="Times New Roman" w:cs="Times New Roman"/>
                <w:sz w:val="24"/>
                <w:highlight w:val="yellow"/>
              </w:rPr>
            </w:rPrChange>
          </w:rPr>
          <w:t>~</w:t>
        </w:r>
      </w:ins>
      <w:ins w:id="22" w:author="Owen Tuzki" w:date="2024-02-13T16:54:00Z">
        <w:r w:rsidR="00F86BA3">
          <w:rPr>
            <w:rFonts w:ascii="Times New Roman" w:eastAsia="宋体" w:hAnsi="Times New Roman" w:cs="Times New Roman" w:hint="eastAsia"/>
            <w:sz w:val="24"/>
          </w:rPr>
          <w:t>与节前发布的是一致的哦</w:t>
        </w:r>
      </w:ins>
      <w:ins w:id="23" w:author="Owen Tuzki" w:date="2024-02-13T16:52:00Z">
        <w:r w:rsidR="00F86BA3" w:rsidRPr="00F86BA3">
          <w:rPr>
            <w:rFonts w:ascii="Times New Roman" w:eastAsia="宋体" w:hAnsi="Times New Roman" w:cs="Times New Roman" w:hint="eastAsia"/>
            <w:sz w:val="24"/>
            <w:rPrChange w:id="24" w:author="Owen Tuzki" w:date="2024-02-13T16:53:00Z">
              <w:rPr>
                <w:rFonts w:ascii="Times New Roman" w:eastAsia="宋体" w:hAnsi="Times New Roman" w:cs="Times New Roman" w:hint="eastAsia"/>
                <w:sz w:val="24"/>
                <w:highlight w:val="yellow"/>
              </w:rPr>
            </w:rPrChange>
          </w:rPr>
          <w:t>）</w:t>
        </w:r>
      </w:ins>
    </w:p>
    <w:p w14:paraId="272F786E" w14:textId="44CB8A20" w:rsidR="009A5395" w:rsidRPr="00BE0959" w:rsidRDefault="009A5395" w:rsidP="009C7D3C">
      <w:pPr>
        <w:spacing w:line="312" w:lineRule="auto"/>
        <w:jc w:val="center"/>
        <w:rPr>
          <w:rFonts w:ascii="Times New Roman" w:eastAsia="宋体" w:hAnsi="Times New Roman" w:cs="Times New Roman"/>
          <w:sz w:val="24"/>
        </w:rPr>
      </w:pPr>
    </w:p>
    <w:p w14:paraId="632BD2C0" w14:textId="0B713D6C" w:rsidR="009A5395" w:rsidRPr="00BE0959" w:rsidRDefault="00513F57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问：</w:t>
      </w:r>
      <w:r w:rsidRPr="00BE0959">
        <w:rPr>
          <w:rFonts w:ascii="Times New Roman" w:eastAsia="宋体" w:hAnsi="Times New Roman" w:cs="Times New Roman"/>
          <w:b/>
          <w:bCs/>
          <w:sz w:val="28"/>
          <w:szCs w:val="28"/>
        </w:rPr>
        <w:t>如何参与？</w:t>
      </w:r>
    </w:p>
    <w:p w14:paraId="2340F1D5" w14:textId="4A3900CC" w:rsidR="009A5395" w:rsidRPr="00BE0959" w:rsidRDefault="00513F57" w:rsidP="0055189E">
      <w:pPr>
        <w:spacing w:line="312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lastRenderedPageBreak/>
        <w:t>答：</w:t>
      </w:r>
      <w:r w:rsidRPr="00BE0959">
        <w:rPr>
          <w:rFonts w:ascii="Times New Roman" w:eastAsia="宋体" w:hAnsi="Times New Roman" w:cs="Times New Roman"/>
          <w:sz w:val="24"/>
        </w:rPr>
        <w:t>1.</w:t>
      </w:r>
      <w:r w:rsidRPr="00BE0959">
        <w:rPr>
          <w:rFonts w:ascii="Times New Roman" w:eastAsia="宋体" w:hAnsi="Times New Roman" w:cs="Times New Roman"/>
          <w:sz w:val="24"/>
        </w:rPr>
        <w:t>扫</w:t>
      </w:r>
      <w:r w:rsidR="00F20AD9">
        <w:rPr>
          <w:rFonts w:ascii="Times New Roman" w:eastAsia="宋体" w:hAnsi="Times New Roman" w:cs="Times New Roman" w:hint="eastAsia"/>
          <w:sz w:val="24"/>
        </w:rPr>
        <w:t>上</w:t>
      </w:r>
      <w:r w:rsidRPr="00BE0959">
        <w:rPr>
          <w:rFonts w:ascii="Times New Roman" w:eastAsia="宋体" w:hAnsi="Times New Roman" w:cs="Times New Roman"/>
          <w:sz w:val="24"/>
        </w:rPr>
        <w:t>图中的二维码填写</w:t>
      </w:r>
    </w:p>
    <w:p w14:paraId="0D2AEF69" w14:textId="6175DBD2" w:rsidR="009A5395" w:rsidRDefault="00000000" w:rsidP="009C7D3C">
      <w:pPr>
        <w:spacing w:line="312" w:lineRule="auto"/>
        <w:ind w:firstLine="420"/>
        <w:rPr>
          <w:ins w:id="25" w:author="Owen Tuzki" w:date="2024-02-13T17:08:00Z"/>
          <w:rFonts w:ascii="Times New Roman" w:eastAsia="宋体" w:hAnsi="Times New Roman" w:cs="Times New Roman"/>
          <w:sz w:val="24"/>
        </w:rPr>
      </w:pPr>
      <w:r w:rsidRPr="00BE0959">
        <w:rPr>
          <w:rFonts w:ascii="Times New Roman" w:eastAsia="宋体" w:hAnsi="Times New Roman" w:cs="Times New Roman"/>
          <w:sz w:val="24"/>
        </w:rPr>
        <w:t>2.</w:t>
      </w:r>
      <w:r w:rsidRPr="00BE0959">
        <w:rPr>
          <w:rFonts w:ascii="Times New Roman" w:eastAsia="宋体" w:hAnsi="Times New Roman" w:cs="Times New Roman"/>
          <w:sz w:val="24"/>
        </w:rPr>
        <w:t>点击</w:t>
      </w:r>
      <w:r w:rsidRPr="00BE0959">
        <w:rPr>
          <w:rFonts w:ascii="Times New Roman" w:eastAsia="宋体" w:hAnsi="Times New Roman" w:cs="Times New Roman"/>
          <w:sz w:val="24"/>
        </w:rPr>
        <w:t>“</w:t>
      </w:r>
      <w:r w:rsidRPr="00BE0959">
        <w:rPr>
          <w:rFonts w:ascii="Times New Roman" w:eastAsia="宋体" w:hAnsi="Times New Roman" w:cs="Times New Roman"/>
          <w:sz w:val="24"/>
        </w:rPr>
        <w:t>阅读原文</w:t>
      </w:r>
      <w:r w:rsidRPr="00BE0959">
        <w:rPr>
          <w:rFonts w:ascii="Times New Roman" w:eastAsia="宋体" w:hAnsi="Times New Roman" w:cs="Times New Roman"/>
          <w:sz w:val="24"/>
        </w:rPr>
        <w:t>”</w:t>
      </w:r>
      <w:r w:rsidRPr="00BE0959">
        <w:rPr>
          <w:rFonts w:ascii="Times New Roman" w:eastAsia="宋体" w:hAnsi="Times New Roman" w:cs="Times New Roman"/>
          <w:sz w:val="24"/>
        </w:rPr>
        <w:t>填写</w:t>
      </w:r>
    </w:p>
    <w:p w14:paraId="5813E771" w14:textId="79D718C7" w:rsidR="000C2195" w:rsidRPr="00BE0959" w:rsidRDefault="000C2195" w:rsidP="009C7D3C">
      <w:pPr>
        <w:spacing w:line="312" w:lineRule="auto"/>
        <w:ind w:firstLine="420"/>
        <w:rPr>
          <w:rFonts w:ascii="Times New Roman" w:eastAsia="宋体" w:hAnsi="Times New Roman" w:cs="Times New Roman" w:hint="eastAsia"/>
          <w:sz w:val="24"/>
        </w:rPr>
      </w:pPr>
      <w:ins w:id="26" w:author="Owen Tuzki" w:date="2024-02-13T17:09:00Z">
        <w:r>
          <w:rPr>
            <w:rFonts w:ascii="Times New Roman" w:eastAsia="宋体" w:hAnsi="Times New Roman" w:cs="Times New Roman" w:hint="eastAsia"/>
            <w:sz w:val="24"/>
          </w:rPr>
          <w:t>立即行动，</w:t>
        </w:r>
        <w:r w:rsidRPr="000C2195">
          <w:rPr>
            <w:rFonts w:ascii="Times New Roman" w:eastAsia="宋体" w:hAnsi="Times New Roman" w:cs="Times New Roman" w:hint="eastAsia"/>
            <w:sz w:val="24"/>
          </w:rPr>
          <w:t>开启你的“科研</w:t>
        </w:r>
        <w:r w:rsidRPr="000C2195">
          <w:rPr>
            <w:rFonts w:ascii="Times New Roman" w:eastAsia="宋体" w:hAnsi="Times New Roman" w:cs="Times New Roman" w:hint="eastAsia"/>
            <w:sz w:val="24"/>
          </w:rPr>
          <w:t>+</w:t>
        </w:r>
        <w:r w:rsidRPr="000C2195">
          <w:rPr>
            <w:rFonts w:ascii="Times New Roman" w:eastAsia="宋体" w:hAnsi="Times New Roman" w:cs="Times New Roman" w:hint="eastAsia"/>
            <w:sz w:val="24"/>
          </w:rPr>
          <w:t>公益”双重旅程</w:t>
        </w:r>
        <w:r>
          <w:rPr>
            <w:rFonts w:ascii="Times New Roman" w:eastAsia="宋体" w:hAnsi="Times New Roman" w:cs="Times New Roman" w:hint="eastAsia"/>
            <w:sz w:val="24"/>
          </w:rPr>
          <w:t>吧！</w:t>
        </w:r>
      </w:ins>
    </w:p>
    <w:p w14:paraId="7129DABC" w14:textId="77777777" w:rsidR="009C7D3C" w:rsidRDefault="009C7D3C" w:rsidP="00CE0966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01D13626" w14:textId="6D83B7AA" w:rsidR="00513F57" w:rsidRDefault="00513F57" w:rsidP="00CE0966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问：参与有什么实际好处？</w:t>
      </w:r>
    </w:p>
    <w:p w14:paraId="2998A741" w14:textId="7BB8A5E3" w:rsidR="00FF4664" w:rsidRPr="00CE0966" w:rsidRDefault="00513F57" w:rsidP="00CE0966">
      <w:pPr>
        <w:spacing w:line="312" w:lineRule="auto"/>
        <w:rPr>
          <w:rFonts w:ascii="Times New Roman" w:eastAsia="宋体" w:hAnsi="Times New Roman" w:cs="Times New Roman"/>
          <w:b/>
          <w:bCs/>
          <w:color w:val="0432FF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</w:t>
      </w:r>
      <w:r w:rsidR="0074378B" w:rsidRPr="009C7D3C">
        <w:rPr>
          <w:rFonts w:ascii="Times New Roman" w:eastAsia="宋体" w:hAnsi="Times New Roman" w:cs="Times New Roman" w:hint="eastAsia"/>
          <w:b/>
          <w:bCs/>
          <w:sz w:val="24"/>
        </w:rPr>
        <w:t>虽然您可能不会直接获得个人经济收益，但您</w:t>
      </w:r>
      <w:r w:rsidR="0074378B">
        <w:rPr>
          <w:rFonts w:ascii="Times New Roman" w:eastAsia="宋体" w:hAnsi="Times New Roman" w:cs="Times New Roman" w:hint="eastAsia"/>
          <w:b/>
          <w:bCs/>
          <w:sz w:val="24"/>
        </w:rPr>
        <w:t>会</w:t>
      </w:r>
      <w:r w:rsidR="0074378B" w:rsidRPr="009C7D3C">
        <w:rPr>
          <w:rFonts w:ascii="Times New Roman" w:eastAsia="宋体" w:hAnsi="Times New Roman" w:cs="Times New Roman" w:hint="eastAsia"/>
          <w:b/>
          <w:bCs/>
          <w:sz w:val="24"/>
        </w:rPr>
        <w:t>为公益贡献一份力量！</w:t>
      </w:r>
      <w:r w:rsidR="002C7AF3">
        <w:rPr>
          <w:rFonts w:ascii="Times New Roman" w:eastAsia="宋体" w:hAnsi="Times New Roman" w:cs="Times New Roman" w:hint="eastAsia"/>
          <w:b/>
          <w:bCs/>
          <w:sz w:val="24"/>
        </w:rPr>
        <w:t>！</w:t>
      </w:r>
      <w:r w:rsidR="00902141" w:rsidRPr="00BE0959">
        <w:rPr>
          <w:rFonts w:ascii="Times New Roman" w:eastAsia="宋体" w:hAnsi="Times New Roman" w:cs="Times New Roman"/>
          <w:sz w:val="24"/>
        </w:rPr>
        <w:t>您</w:t>
      </w:r>
      <w:r w:rsidR="00BE0959">
        <w:rPr>
          <w:rFonts w:ascii="Times New Roman" w:eastAsia="宋体" w:hAnsi="Times New Roman" w:cs="Times New Roman" w:hint="eastAsia"/>
          <w:sz w:val="24"/>
        </w:rPr>
        <w:t>花</w:t>
      </w:r>
      <w:r w:rsidR="00BE0959">
        <w:rPr>
          <w:rFonts w:ascii="Times New Roman" w:eastAsia="宋体" w:hAnsi="Times New Roman" w:cs="Times New Roman"/>
          <w:sz w:val="24"/>
        </w:rPr>
        <w:t xml:space="preserve">10 </w:t>
      </w:r>
      <w:r w:rsidR="00BE0959">
        <w:rPr>
          <w:rFonts w:ascii="Times New Roman" w:eastAsia="宋体" w:hAnsi="Times New Roman" w:cs="Times New Roman" w:hint="eastAsia"/>
          <w:sz w:val="24"/>
        </w:rPr>
        <w:t>多分钟</w:t>
      </w:r>
      <w:r w:rsidR="00902141" w:rsidRPr="00BE0959">
        <w:rPr>
          <w:rFonts w:ascii="Times New Roman" w:eastAsia="宋体" w:hAnsi="Times New Roman" w:cs="Times New Roman" w:hint="eastAsia"/>
          <w:sz w:val="24"/>
        </w:rPr>
        <w:t>填</w:t>
      </w:r>
      <w:r w:rsidR="00902141" w:rsidRPr="00BE0959">
        <w:rPr>
          <w:rFonts w:ascii="Times New Roman" w:eastAsia="宋体" w:hAnsi="Times New Roman" w:cs="Times New Roman"/>
          <w:sz w:val="24"/>
        </w:rPr>
        <w:t>写</w:t>
      </w:r>
      <w:r w:rsidR="002C7AF3" w:rsidRPr="00BE0959">
        <w:rPr>
          <w:rFonts w:ascii="Times New Roman" w:eastAsia="宋体" w:hAnsi="Times New Roman" w:cs="Times New Roman"/>
          <w:sz w:val="24"/>
        </w:rPr>
        <w:t>一份有效数据，</w:t>
      </w:r>
      <w:r w:rsidR="00BE0959" w:rsidRP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我们</w:t>
      </w:r>
      <w:r w:rsidR="00BE0959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COSN</w:t>
      </w:r>
      <w:r w:rsidR="002C7AF3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将向腾讯公益的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“</w:t>
      </w:r>
      <w:r w:rsidR="00FF4664"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为困境抑郁女孩推窗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”</w:t>
      </w:r>
      <w:r w:rsidR="002C7AF3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项目</w:t>
      </w:r>
      <w:r w:rsid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（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募捐方案备案号</w:t>
      </w:r>
      <w:r w:rsid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：</w:t>
      </w:r>
      <w:r w:rsidR="00FF4664" w:rsidRPr="00FF4664">
        <w:rPr>
          <w:rFonts w:ascii="Times New Roman" w:eastAsia="宋体" w:hAnsi="Times New Roman" w:cs="Times New Roman"/>
          <w:b/>
          <w:bCs/>
          <w:color w:val="0432FF"/>
          <w:sz w:val="24"/>
        </w:rPr>
        <w:t>5332000050917103XBA23003</w:t>
      </w:r>
      <w:r w:rsidR="00BE0959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）</w:t>
      </w:r>
      <w:r w:rsidR="002C7AF3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捐款</w:t>
      </w:r>
      <w:r w:rsidR="002C7AF3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0.5</w:t>
      </w:r>
      <w:r w:rsidR="002C7AF3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元。</w:t>
      </w:r>
      <w:r w:rsidR="00243380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填写问卷</w:t>
      </w:r>
      <w:r w:rsid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为</w:t>
      </w:r>
      <w:r w:rsidR="00FF4664" w:rsidRPr="00FF4664">
        <w:rPr>
          <w:rFonts w:ascii="Times New Roman" w:eastAsia="宋体" w:hAnsi="Times New Roman" w:cs="Times New Roman" w:hint="eastAsia"/>
          <w:b/>
          <w:bCs/>
          <w:color w:val="0432FF"/>
          <w:sz w:val="24"/>
        </w:rPr>
        <w:t>家境经济困难的抑郁症休学生和家长提供公益帮助</w:t>
      </w:r>
      <w:r w:rsidR="00902141" w:rsidRPr="00BE0959">
        <w:rPr>
          <w:rFonts w:ascii="Times New Roman" w:eastAsia="宋体" w:hAnsi="Times New Roman" w:cs="Times New Roman"/>
          <w:b/>
          <w:bCs/>
          <w:color w:val="0432FF"/>
          <w:sz w:val="24"/>
        </w:rPr>
        <w:t>！</w:t>
      </w:r>
      <w:r w:rsidR="00CE0966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D116B17" wp14:editId="6B2D0318">
            <wp:extent cx="5270500" cy="1314450"/>
            <wp:effectExtent l="0" t="0" r="6350" b="0"/>
            <wp:docPr id="10612138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1128" w14:textId="286F8C21" w:rsidR="00FF4664" w:rsidRDefault="00FF4664" w:rsidP="00FD3B8B">
      <w:pPr>
        <w:pStyle w:val="ad"/>
        <w:jc w:val="left"/>
        <w:rPr>
          <w:rFonts w:asciiTheme="minorEastAsia" w:eastAsiaTheme="minorEastAsia" w:hAnsiTheme="minorEastAsia"/>
          <w:sz w:val="16"/>
          <w:szCs w:val="16"/>
        </w:rPr>
      </w:pPr>
      <w:r w:rsidRPr="00FD3B8B">
        <w:rPr>
          <w:rFonts w:asciiTheme="minorEastAsia" w:eastAsiaTheme="minorEastAsia" w:hAnsiTheme="minorEastAsia" w:hint="eastAsia"/>
          <w:sz w:val="16"/>
          <w:szCs w:val="16"/>
        </w:rPr>
        <w:t>募捐项目官网：</w:t>
      </w:r>
      <w:hyperlink r:id="rId9" w:history="1">
        <w:r w:rsidR="00104520" w:rsidRPr="0051543F">
          <w:rPr>
            <w:rStyle w:val="a7"/>
            <w:rFonts w:asciiTheme="minorEastAsia" w:eastAsiaTheme="minorEastAsia" w:hAnsiTheme="minorEastAsia"/>
            <w:sz w:val="16"/>
            <w:szCs w:val="16"/>
          </w:rPr>
          <w:t>https://gongyi.qq.com/succor/detail.htm?id=241382</w:t>
        </w:r>
      </w:hyperlink>
    </w:p>
    <w:p w14:paraId="70735C4D" w14:textId="03E7E53E" w:rsidR="00104520" w:rsidRPr="00104520" w:rsidRDefault="00104520" w:rsidP="00104520"/>
    <w:p w14:paraId="124AFD2E" w14:textId="77777777" w:rsidR="00513F57" w:rsidRDefault="00513F57" w:rsidP="0055189E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</w:p>
    <w:p w14:paraId="324FC410" w14:textId="61713FE0" w:rsidR="00513F57" w:rsidRDefault="00513F57" w:rsidP="0055189E">
      <w:pPr>
        <w:spacing w:line="312" w:lineRule="auto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问：谁发起这个调查</w:t>
      </w:r>
    </w:p>
    <w:p w14:paraId="31B0E7B4" w14:textId="72D3CAA7" w:rsidR="009A5395" w:rsidRPr="00FF4664" w:rsidRDefault="00513F57" w:rsidP="00FF4664">
      <w:pPr>
        <w:spacing w:line="312" w:lineRule="auto"/>
        <w:rPr>
          <w:rFonts w:ascii="Times New Roman" w:eastAsia="宋体" w:hAnsi="Times New Roman" w:cs="Times New Roman"/>
          <w:color w:val="0000FF"/>
          <w:sz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答：本调查由在线社区——开放科学中文社区</w:t>
      </w:r>
      <w:r w:rsidRPr="00BE0959">
        <w:rPr>
          <w:rFonts w:ascii="Times New Roman" w:eastAsia="宋体" w:hAnsi="Times New Roman" w:cs="Times New Roman"/>
          <w:sz w:val="24"/>
        </w:rPr>
        <w:t>COSN</w:t>
      </w:r>
      <w:r>
        <w:rPr>
          <w:rFonts w:ascii="Times New Roman" w:eastAsia="宋体" w:hAnsi="Times New Roman" w:cs="Times New Roman"/>
          <w:sz w:val="24"/>
        </w:rPr>
        <w:t>——</w:t>
      </w:r>
      <w:r>
        <w:rPr>
          <w:rFonts w:ascii="Times New Roman" w:eastAsia="宋体" w:hAnsi="Times New Roman" w:cs="Times New Roman" w:hint="eastAsia"/>
          <w:sz w:val="24"/>
        </w:rPr>
        <w:t>的</w:t>
      </w:r>
      <w:r w:rsidRPr="00BE0959">
        <w:rPr>
          <w:rFonts w:ascii="Times New Roman" w:eastAsia="宋体" w:hAnsi="Times New Roman" w:cs="Times New Roman"/>
          <w:sz w:val="24"/>
        </w:rPr>
        <w:t>开放科学调查小组</w:t>
      </w:r>
      <w:r>
        <w:rPr>
          <w:rFonts w:ascii="Times New Roman" w:eastAsia="宋体" w:hAnsi="Times New Roman" w:cs="Times New Roman" w:hint="eastAsia"/>
          <w:sz w:val="24"/>
        </w:rPr>
        <w:t>所发起。主要</w:t>
      </w:r>
      <w:r w:rsidRPr="00BE0959">
        <w:rPr>
          <w:rFonts w:ascii="Times New Roman" w:eastAsia="宋体" w:hAnsi="Times New Roman" w:cs="Times New Roman"/>
          <w:b/>
          <w:bCs/>
          <w:sz w:val="24"/>
        </w:rPr>
        <w:t>联系人</w:t>
      </w:r>
      <w:r>
        <w:rPr>
          <w:rFonts w:ascii="Times New Roman" w:eastAsia="宋体" w:hAnsi="Times New Roman" w:cs="Times New Roman" w:hint="eastAsia"/>
          <w:b/>
          <w:bCs/>
          <w:sz w:val="24"/>
        </w:rPr>
        <w:t>是</w:t>
      </w:r>
      <w:r w:rsidRPr="00BE0959">
        <w:rPr>
          <w:rFonts w:ascii="Times New Roman" w:eastAsia="宋体" w:hAnsi="Times New Roman" w:cs="Times New Roman"/>
          <w:sz w:val="24"/>
        </w:rPr>
        <w:t>胡传鹏（南京师范大学心理学院教授）</w:t>
      </w:r>
      <w:r>
        <w:rPr>
          <w:rFonts w:ascii="Times New Roman" w:eastAsia="宋体" w:hAnsi="Times New Roman" w:cs="Times New Roman" w:hint="eastAsia"/>
          <w:sz w:val="24"/>
        </w:rPr>
        <w:t>。</w:t>
      </w:r>
      <w:r w:rsidR="00CF0A10" w:rsidRPr="00BE0959">
        <w:rPr>
          <w:rFonts w:ascii="Times New Roman" w:eastAsia="宋体" w:hAnsi="Times New Roman" w:cs="Times New Roman"/>
          <w:b/>
          <w:bCs/>
          <w:sz w:val="24"/>
        </w:rPr>
        <w:t>联系邮箱：</w:t>
      </w:r>
      <w:hyperlink r:id="rId10" w:history="1">
        <w:r w:rsidR="00CF0A10" w:rsidRPr="00BE0959">
          <w:rPr>
            <w:rStyle w:val="a7"/>
            <w:rFonts w:ascii="Times New Roman" w:eastAsia="宋体" w:hAnsi="Times New Roman" w:cs="Times New Roman"/>
            <w:sz w:val="24"/>
          </w:rPr>
          <w:t>hcp4715@hotmail.com</w:t>
        </w:r>
      </w:hyperlink>
      <w:r w:rsidR="00CF0A10" w:rsidRPr="00BE0959">
        <w:rPr>
          <w:rStyle w:val="a7"/>
          <w:rFonts w:ascii="Times New Roman" w:eastAsia="宋体" w:hAnsi="Times New Roman" w:cs="Times New Roman"/>
          <w:sz w:val="24"/>
        </w:rPr>
        <w:t xml:space="preserve">; </w:t>
      </w:r>
      <w:hyperlink r:id="rId11" w:history="1">
        <w:r w:rsidR="00CF0A10" w:rsidRPr="00BE0959">
          <w:rPr>
            <w:rStyle w:val="a7"/>
            <w:rFonts w:ascii="Times New Roman" w:eastAsia="宋体" w:hAnsi="Times New Roman" w:cs="Times New Roman"/>
            <w:sz w:val="24"/>
          </w:rPr>
          <w:t>hu.chuan-peng@nnu.edu.cn</w:t>
        </w:r>
      </w:hyperlink>
    </w:p>
    <w:p w14:paraId="6AB5B8E8" w14:textId="7C526E79" w:rsidR="009A5395" w:rsidRDefault="009A5395">
      <w:pPr>
        <w:jc w:val="center"/>
        <w:rPr>
          <w:rFonts w:ascii="宋体" w:eastAsia="宋体" w:hAnsi="宋体" w:cs="宋体"/>
          <w:sz w:val="24"/>
        </w:rPr>
      </w:pPr>
    </w:p>
    <w:p w14:paraId="1AE0CC4E" w14:textId="2D68C654" w:rsidR="00931445" w:rsidRPr="009C7D3C" w:rsidRDefault="00931445" w:rsidP="009C7D3C">
      <w:pPr>
        <w:ind w:firstLineChars="200" w:firstLine="482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9C7D3C">
        <w:rPr>
          <w:rFonts w:ascii="Times New Roman" w:eastAsia="宋体" w:hAnsi="Times New Roman" w:cs="Times New Roman" w:hint="eastAsia"/>
          <w:b/>
          <w:bCs/>
          <w:sz w:val="24"/>
        </w:rPr>
        <w:t>在这个充满希望的新春佳节，我们感谢您的参与和支持。愿</w:t>
      </w:r>
      <w:r>
        <w:rPr>
          <w:rFonts w:ascii="Times New Roman" w:eastAsia="宋体" w:hAnsi="Times New Roman" w:cs="Times New Roman" w:hint="eastAsia"/>
          <w:b/>
          <w:bCs/>
          <w:sz w:val="24"/>
        </w:rPr>
        <w:t>龙年</w:t>
      </w:r>
      <w:r w:rsidRPr="009C7D3C">
        <w:rPr>
          <w:rFonts w:ascii="Times New Roman" w:eastAsia="宋体" w:hAnsi="Times New Roman" w:cs="Times New Roman" w:hint="eastAsia"/>
          <w:b/>
          <w:bCs/>
          <w:sz w:val="24"/>
        </w:rPr>
        <w:t>新春不仅为您带来</w:t>
      </w:r>
      <w:del w:id="27" w:author="Owen Tuzki" w:date="2024-02-13T17:08:00Z">
        <w:r w:rsidRPr="009C7D3C" w:rsidDel="000C2195">
          <w:rPr>
            <w:rFonts w:ascii="Times New Roman" w:eastAsia="宋体" w:hAnsi="Times New Roman" w:cs="Times New Roman" w:hint="eastAsia"/>
            <w:b/>
            <w:bCs/>
            <w:sz w:val="24"/>
          </w:rPr>
          <w:delText>个人和职业上的繁荣</w:delText>
        </w:r>
      </w:del>
      <w:ins w:id="28" w:author="Owen Tuzki" w:date="2024-02-13T17:08:00Z">
        <w:r w:rsidR="000C2195">
          <w:rPr>
            <w:rFonts w:ascii="Times New Roman" w:eastAsia="宋体" w:hAnsi="Times New Roman" w:cs="Times New Roman" w:hint="eastAsia"/>
            <w:b/>
            <w:bCs/>
            <w:sz w:val="24"/>
          </w:rPr>
          <w:t>光明的前途</w:t>
        </w:r>
      </w:ins>
      <w:r w:rsidRPr="009C7D3C">
        <w:rPr>
          <w:rFonts w:ascii="Times New Roman" w:eastAsia="宋体" w:hAnsi="Times New Roman" w:cs="Times New Roman" w:hint="eastAsia"/>
          <w:b/>
          <w:bCs/>
          <w:sz w:val="24"/>
        </w:rPr>
        <w:t>，也为科学界带来更多的开放与合作的机会！</w:t>
      </w:r>
    </w:p>
    <w:p w14:paraId="2D43AFE4" w14:textId="5449950C" w:rsidR="00CE0966" w:rsidRDefault="00CE0966">
      <w:pPr>
        <w:jc w:val="center"/>
        <w:rPr>
          <w:rFonts w:ascii="宋体" w:eastAsia="宋体" w:hAnsi="宋体" w:cs="宋体"/>
          <w:sz w:val="24"/>
        </w:rPr>
      </w:pPr>
    </w:p>
    <w:p w14:paraId="520DD745" w14:textId="3CA6ED15" w:rsidR="009A5395" w:rsidRDefault="00000000" w:rsidP="001C2CE5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阅读原文（原文链接）：</w:t>
      </w:r>
    </w:p>
    <w:p w14:paraId="7D0E3991" w14:textId="280F736C" w:rsidR="001337D6" w:rsidRPr="001337D6" w:rsidRDefault="005F2FAE" w:rsidP="005F2FAE">
      <w:pPr>
        <w:jc w:val="left"/>
        <w:rPr>
          <w:rStyle w:val="a7"/>
          <w:rFonts w:ascii="Times New Roman" w:hAnsi="Times New Roman" w:cs="Times New Roman"/>
          <w:sz w:val="24"/>
        </w:rPr>
      </w:pPr>
      <w:r w:rsidRPr="005F2FAE">
        <w:rPr>
          <w:rStyle w:val="a7"/>
          <w:rFonts w:ascii="Times New Roman" w:hAnsi="Times New Roman" w:cs="Times New Roman"/>
          <w:sz w:val="24"/>
        </w:rPr>
        <w:t>https://shenzhenshss.au1.qualtrics.com/jfe/form/SV_bkJhjTGCp2Wuf9Y</w:t>
      </w:r>
    </w:p>
    <w:sectPr w:rsidR="001337D6" w:rsidRPr="0013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EBA3" w14:textId="77777777" w:rsidR="000E1CAE" w:rsidRDefault="000E1CAE" w:rsidP="00FF4664">
      <w:r>
        <w:separator/>
      </w:r>
    </w:p>
  </w:endnote>
  <w:endnote w:type="continuationSeparator" w:id="0">
    <w:p w14:paraId="02358A9C" w14:textId="77777777" w:rsidR="000E1CAE" w:rsidRDefault="000E1CAE" w:rsidP="00FF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C7E5" w14:textId="77777777" w:rsidR="000E1CAE" w:rsidRDefault="000E1CAE" w:rsidP="00FF4664">
      <w:r>
        <w:separator/>
      </w:r>
    </w:p>
  </w:footnote>
  <w:footnote w:type="continuationSeparator" w:id="0">
    <w:p w14:paraId="5475F305" w14:textId="77777777" w:rsidR="000E1CAE" w:rsidRDefault="000E1CAE" w:rsidP="00FF466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wen Tuzki">
    <w15:presenceInfo w15:providerId="Windows Live" w15:userId="c95225fe03c7c0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B4"/>
    <w:rsid w:val="00036438"/>
    <w:rsid w:val="000677B4"/>
    <w:rsid w:val="000755ED"/>
    <w:rsid w:val="00096146"/>
    <w:rsid w:val="000C2195"/>
    <w:rsid w:val="000D1D59"/>
    <w:rsid w:val="000E1CAE"/>
    <w:rsid w:val="00104520"/>
    <w:rsid w:val="00120594"/>
    <w:rsid w:val="001337D6"/>
    <w:rsid w:val="001910AC"/>
    <w:rsid w:val="001C2CE5"/>
    <w:rsid w:val="001E1EDC"/>
    <w:rsid w:val="00211AA0"/>
    <w:rsid w:val="00243380"/>
    <w:rsid w:val="00284B79"/>
    <w:rsid w:val="002B7CB9"/>
    <w:rsid w:val="002C7AF3"/>
    <w:rsid w:val="0030382D"/>
    <w:rsid w:val="003075DA"/>
    <w:rsid w:val="003F1E8F"/>
    <w:rsid w:val="00462175"/>
    <w:rsid w:val="004D07CF"/>
    <w:rsid w:val="004F5B84"/>
    <w:rsid w:val="00513F57"/>
    <w:rsid w:val="0055189E"/>
    <w:rsid w:val="00564B93"/>
    <w:rsid w:val="00566AF9"/>
    <w:rsid w:val="005F2FAE"/>
    <w:rsid w:val="005F6FA2"/>
    <w:rsid w:val="00615B96"/>
    <w:rsid w:val="0061628D"/>
    <w:rsid w:val="006169B2"/>
    <w:rsid w:val="00624F93"/>
    <w:rsid w:val="00635DF7"/>
    <w:rsid w:val="006615A4"/>
    <w:rsid w:val="00667C25"/>
    <w:rsid w:val="006C72F4"/>
    <w:rsid w:val="0070500E"/>
    <w:rsid w:val="00742CB2"/>
    <w:rsid w:val="0074378B"/>
    <w:rsid w:val="007464F1"/>
    <w:rsid w:val="007A47B4"/>
    <w:rsid w:val="00856C16"/>
    <w:rsid w:val="0086127F"/>
    <w:rsid w:val="00902141"/>
    <w:rsid w:val="009139B2"/>
    <w:rsid w:val="00931445"/>
    <w:rsid w:val="009A5395"/>
    <w:rsid w:val="009C7D3C"/>
    <w:rsid w:val="009D7706"/>
    <w:rsid w:val="00A40C46"/>
    <w:rsid w:val="00A6034F"/>
    <w:rsid w:val="00AA7AE7"/>
    <w:rsid w:val="00AE0305"/>
    <w:rsid w:val="00B72AC6"/>
    <w:rsid w:val="00BE0959"/>
    <w:rsid w:val="00C662C7"/>
    <w:rsid w:val="00CB1C16"/>
    <w:rsid w:val="00CD48DF"/>
    <w:rsid w:val="00CE0966"/>
    <w:rsid w:val="00CE7380"/>
    <w:rsid w:val="00CF0A10"/>
    <w:rsid w:val="00D13060"/>
    <w:rsid w:val="00D249E7"/>
    <w:rsid w:val="00D33B73"/>
    <w:rsid w:val="00DA11D5"/>
    <w:rsid w:val="00DA54B5"/>
    <w:rsid w:val="00DA7B19"/>
    <w:rsid w:val="00E070DC"/>
    <w:rsid w:val="00E15A5F"/>
    <w:rsid w:val="00E679CC"/>
    <w:rsid w:val="00E77ACC"/>
    <w:rsid w:val="00E824A2"/>
    <w:rsid w:val="00EA2DB0"/>
    <w:rsid w:val="00F20AD9"/>
    <w:rsid w:val="00F2387A"/>
    <w:rsid w:val="00F248ED"/>
    <w:rsid w:val="00F34B43"/>
    <w:rsid w:val="00F8180F"/>
    <w:rsid w:val="00F86BA3"/>
    <w:rsid w:val="00FD3B8B"/>
    <w:rsid w:val="00FF4664"/>
    <w:rsid w:val="1751142F"/>
    <w:rsid w:val="19225E99"/>
    <w:rsid w:val="1BCE1B13"/>
    <w:rsid w:val="1FDE39D7"/>
    <w:rsid w:val="26F946E5"/>
    <w:rsid w:val="2D5647AA"/>
    <w:rsid w:val="35A768BC"/>
    <w:rsid w:val="391B0697"/>
    <w:rsid w:val="3C7E2DC8"/>
    <w:rsid w:val="54FE60A1"/>
    <w:rsid w:val="5F9502EC"/>
    <w:rsid w:val="669124DB"/>
    <w:rsid w:val="772F4814"/>
    <w:rsid w:val="7B6802CA"/>
    <w:rsid w:val="7B8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1AB3D"/>
  <w15:docId w15:val="{D22DA96A-2DE6-2148-88EF-42FB792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Pr>
      <w:sz w:val="20"/>
      <w:szCs w:val="20"/>
    </w:rPr>
  </w:style>
  <w:style w:type="paragraph" w:styleId="a5">
    <w:name w:val="annotation subject"/>
    <w:basedOn w:val="a3"/>
    <w:next w:val="a3"/>
    <w:link w:val="a6"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annotation reference"/>
    <w:basedOn w:val="a0"/>
    <w:rPr>
      <w:sz w:val="16"/>
      <w:szCs w:val="16"/>
    </w:r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lang w:val="en-US"/>
    </w:rPr>
  </w:style>
  <w:style w:type="character" w:customStyle="1" w:styleId="a6">
    <w:name w:val="批注主题 字符"/>
    <w:basedOn w:val="a4"/>
    <w:link w:val="a5"/>
    <w:qFormat/>
    <w:rPr>
      <w:rFonts w:asciiTheme="minorHAnsi" w:eastAsiaTheme="minorEastAsia" w:hAnsiTheme="minorHAnsi" w:cstheme="minorBidi"/>
      <w:b/>
      <w:bCs/>
      <w:kern w:val="2"/>
      <w:lang w:val="en-US"/>
    </w:rPr>
  </w:style>
  <w:style w:type="paragraph" w:customStyle="1" w:styleId="Revision1">
    <w:name w:val="Revision1"/>
    <w:hidden/>
    <w:uiPriority w:val="99"/>
    <w:unhideWhenUsed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header"/>
    <w:basedOn w:val="a"/>
    <w:link w:val="aa"/>
    <w:rsid w:val="00FF46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b">
    <w:name w:val="footer"/>
    <w:basedOn w:val="a"/>
    <w:link w:val="ac"/>
    <w:rsid w:val="00FF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FF4664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d">
    <w:name w:val="caption"/>
    <w:basedOn w:val="a"/>
    <w:next w:val="a"/>
    <w:unhideWhenUsed/>
    <w:qFormat/>
    <w:rsid w:val="00FF4664"/>
    <w:rPr>
      <w:rFonts w:asciiTheme="majorHAnsi" w:eastAsia="黑体" w:hAnsiTheme="majorHAnsi" w:cstheme="majorBidi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104520"/>
    <w:rPr>
      <w:color w:val="605E5C"/>
      <w:shd w:val="clear" w:color="auto" w:fill="E1DFDD"/>
    </w:rPr>
  </w:style>
  <w:style w:type="paragraph" w:styleId="af">
    <w:name w:val="Revision"/>
    <w:hidden/>
    <w:uiPriority w:val="99"/>
    <w:unhideWhenUsed/>
    <w:rsid w:val="00F20AD9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0">
    <w:name w:val="Strong"/>
    <w:basedOn w:val="a0"/>
    <w:uiPriority w:val="22"/>
    <w:qFormat/>
    <w:rsid w:val="00913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hu.chuan-peng@nnu.edu.c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hcp4715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ngyi.qq.com/succor/detail.htm?id=2413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CA1B-EB80-457E-BB8F-16A5FA29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liujiachen2</dc:creator>
  <cp:lastModifiedBy>Owen Tuzki</cp:lastModifiedBy>
  <cp:revision>19</cp:revision>
  <dcterms:created xsi:type="dcterms:W3CDTF">2024-01-30T10:20:00Z</dcterms:created>
  <dcterms:modified xsi:type="dcterms:W3CDTF">2024-02-13T09:09:00Z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5D2D4DB19C6649E2B22071B64825CAA5</vt:lpwstr>
  </property>
  <property fmtid="{D5CDD505-2E9C-101B-9397-08002B2CF9AE}" pid="4" name="GrammarlyDocumentId">
    <vt:lpwstr>b8f4d7d332c65a884f47d8c948b207f1c75a5dcf1af34048f2268999fbc52f8a</vt:lpwstr>
  </property>
</Properties>
</file>